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B3537" w:rsidP="003B68C2" w:rsidRDefault="00FC2442" w14:paraId="0042E375" w14:textId="06EA4083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B4BB05D" wp14:editId="50C9C9A3">
            <wp:simplePos x="0" y="0"/>
            <wp:positionH relativeFrom="margin">
              <wp:posOffset>0</wp:posOffset>
            </wp:positionH>
            <wp:positionV relativeFrom="paragraph">
              <wp:posOffset>141605</wp:posOffset>
            </wp:positionV>
            <wp:extent cx="1079500" cy="1438910"/>
            <wp:effectExtent l="0" t="0" r="6350" b="8890"/>
            <wp:wrapSquare wrapText="bothSides"/>
            <wp:docPr id="2060010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10241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author="G, Sowmiya (Contractor)" w:date="2025-05-09T12:16:20.089Z" w:id="330601560">
        <w:r w:rsidRPr="5ADBA550" w:rsidDel="00331ACB">
          <w:rPr>
            <w:rFonts w:ascii="Segoe UI" w:hAnsi="Segoe UI" w:cs="Segoe UI"/>
            <w:color w:val="002060"/>
            <w:sz w:val="36"/>
            <w:szCs w:val="36"/>
          </w:rPr>
          <w:delText>Sankarshan Kar</w:delText>
        </w:r>
        <w:r w:rsidRPr="5ADBA550" w:rsidDel="003B68C2">
          <w:rPr>
            <w:color w:val="002060"/>
            <w:sz w:val="40"/>
            <w:szCs w:val="40"/>
          </w:rPr>
          <w:delText xml:space="preserve"> </w:delText>
        </w:r>
      </w:del>
      <w:r w:rsidRPr="002858AA" w:rsidR="003B68C2">
        <w:rPr>
          <w:color w:val="002060"/>
          <w:sz w:val="40"/>
          <w:szCs w:val="40"/>
        </w:rPr>
        <w:t xml:space="preserve">    </w:t>
      </w:r>
      <w:r w:rsidRPr="002858AA" w:rsidR="003B68C2">
        <w:rPr>
          <w:color w:val="002060"/>
          <w:sz w:val="40"/>
          <w:szCs w:val="40"/>
        </w:rPr>
        <w:tab/>
      </w:r>
      <w:r w:rsidRPr="002858AA" w:rsidR="003B68C2">
        <w:rPr>
          <w:color w:val="002060"/>
          <w:sz w:val="40"/>
          <w:szCs w:val="40"/>
        </w:rPr>
        <w:tab/>
      </w:r>
      <w:r w:rsidRPr="002858AA" w:rsidR="003B68C2">
        <w:rPr>
          <w:color w:val="002060"/>
          <w:sz w:val="40"/>
          <w:szCs w:val="40"/>
        </w:rPr>
        <w:t xml:space="preserve">                </w:t>
      </w:r>
      <w:r w:rsidRPr="002858AA" w:rsidR="003B68C2">
        <w:rPr>
          <w:noProof/>
          <w:color w:val="002060"/>
        </w:rPr>
        <w:drawing>
          <wp:inline distT="0" distB="0" distL="0" distR="0" wp14:anchorId="3B04DF4A" wp14:editId="44F6E170">
            <wp:extent cx="1811809" cy="283276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71" cy="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8AA" w:rsidR="003B68C2">
        <w:rPr>
          <w:color w:val="002060"/>
          <w:sz w:val="40"/>
          <w:szCs w:val="40"/>
        </w:rPr>
        <w:t xml:space="preserve"> </w:t>
      </w:r>
    </w:p>
    <w:p w:rsidRPr="004B3537" w:rsidR="004B3537" w:rsidP="003B68C2" w:rsidRDefault="00FC2442" w14:paraId="62DB6FED" w14:textId="719CD4BB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color w:val="002060"/>
          <w:sz w:val="28"/>
          <w:szCs w:val="28"/>
        </w:rPr>
        <w:t>Programmer Analyst Trainee</w:t>
      </w:r>
    </w:p>
    <w:p w:rsidRPr="001647D2" w:rsidR="003B68C2" w:rsidP="003B68C2" w:rsidRDefault="003B68C2" w14:paraId="320A3436" w14:textId="35511657" w14:noSpellErr="1">
      <w:pPr>
        <w:spacing w:after="0" w:line="0" w:lineRule="atLeast"/>
        <w:rPr>
          <w:del w:author="Amareswarapu, Mohana Sangeetha (Contractor)" w:date="2025-05-12T04:13:17.317Z" w16du:dateUtc="2025-05-12T04:13:17.317Z" w:id="362307953"/>
          <w:rFonts w:ascii="Segoe UI" w:hAnsi="Segoe UI" w:cs="Segoe UI"/>
          <w:sz w:val="24"/>
          <w:szCs w:val="24"/>
        </w:rPr>
      </w:pPr>
      <w:r w:rsidRPr="5ADBA550" w:rsidR="003B68C2">
        <w:rPr>
          <w:rFonts w:ascii="Segoe UI" w:hAnsi="Segoe UI" w:cs="Segoe UI"/>
          <w:sz w:val="24"/>
          <w:szCs w:val="24"/>
        </w:rPr>
        <w:t>Email ID: 2</w:t>
      </w:r>
      <w:r w:rsidRPr="5ADBA550" w:rsidR="004B3537">
        <w:rPr>
          <w:rFonts w:ascii="Segoe UI" w:hAnsi="Segoe UI" w:cs="Segoe UI"/>
          <w:sz w:val="24"/>
          <w:szCs w:val="24"/>
        </w:rPr>
        <w:t>3</w:t>
      </w:r>
      <w:r w:rsidRPr="5ADBA550" w:rsidR="00FC2442">
        <w:rPr>
          <w:rFonts w:ascii="Segoe UI" w:hAnsi="Segoe UI" w:cs="Segoe UI"/>
          <w:sz w:val="24"/>
          <w:szCs w:val="24"/>
        </w:rPr>
        <w:t>7</w:t>
      </w:r>
      <w:r w:rsidRPr="5ADBA550" w:rsidR="00331ACB">
        <w:rPr>
          <w:rFonts w:ascii="Segoe UI" w:hAnsi="Segoe UI" w:cs="Segoe UI"/>
          <w:sz w:val="24"/>
          <w:szCs w:val="24"/>
        </w:rPr>
        <w:t>0752</w:t>
      </w:r>
      <w:r w:rsidRPr="5ADBA550" w:rsidR="003B68C2">
        <w:rPr>
          <w:rFonts w:ascii="Segoe UI" w:hAnsi="Segoe UI" w:cs="Segoe UI"/>
          <w:sz w:val="24"/>
          <w:szCs w:val="24"/>
        </w:rPr>
        <w:t>@cognizant.com</w:t>
      </w:r>
    </w:p>
    <w:p w:rsidRPr="001647D2" w:rsidR="003B68C2" w:rsidP="003B68C2" w:rsidRDefault="003B68C2" w14:paraId="4C81CC04" w14:textId="59949B2F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</w:t>
      </w:r>
      <w:r w:rsidR="00331ACB">
        <w:rPr>
          <w:rFonts w:ascii="Segoe UI" w:hAnsi="Segoe UI" w:cs="Segoe UI"/>
          <w:sz w:val="24"/>
          <w:szCs w:val="24"/>
        </w:rPr>
        <w:t>9674959048</w:t>
      </w:r>
    </w:p>
    <w:p w:rsidR="003B68C2" w:rsidP="003B68C2" w:rsidRDefault="003B68C2" w14:paraId="2A7C8B79" w14:textId="03BA5609">
      <w:p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Address:</w:t>
      </w:r>
      <w:r w:rsidR="00331ACB">
        <w:rPr>
          <w:rFonts w:ascii="Segoe UI" w:hAnsi="Segoe UI" w:cs="Segoe UI"/>
          <w:sz w:val="24"/>
          <w:szCs w:val="24"/>
        </w:rPr>
        <w:t xml:space="preserve"> Stanza Living Conway House, 1/299, </w:t>
      </w:r>
      <w:proofErr w:type="spellStart"/>
      <w:r w:rsidR="00331ACB">
        <w:rPr>
          <w:rFonts w:ascii="Segoe UI" w:hAnsi="Segoe UI" w:cs="Segoe UI"/>
          <w:sz w:val="24"/>
          <w:szCs w:val="24"/>
        </w:rPr>
        <w:t>Thalambur</w:t>
      </w:r>
      <w:proofErr w:type="spellEnd"/>
      <w:r w:rsidR="00331ACB">
        <w:rPr>
          <w:rFonts w:ascii="Segoe UI" w:hAnsi="Segoe UI" w:cs="Segoe UI"/>
          <w:sz w:val="24"/>
          <w:szCs w:val="24"/>
        </w:rPr>
        <w:t xml:space="preserve"> Rd, </w:t>
      </w:r>
      <w:proofErr w:type="spellStart"/>
      <w:r w:rsidR="00331ACB">
        <w:rPr>
          <w:rFonts w:ascii="Segoe UI" w:hAnsi="Segoe UI" w:cs="Segoe UI"/>
          <w:sz w:val="24"/>
          <w:szCs w:val="24"/>
        </w:rPr>
        <w:t>Navalur</w:t>
      </w:r>
      <w:proofErr w:type="spellEnd"/>
      <w:r w:rsidR="00331ACB">
        <w:rPr>
          <w:rFonts w:ascii="Segoe UI" w:hAnsi="Segoe UI" w:cs="Segoe UI"/>
          <w:sz w:val="24"/>
          <w:szCs w:val="24"/>
        </w:rPr>
        <w:t>, Chennai, Tamil Nadu-603103</w:t>
      </w:r>
      <w:r w:rsidRPr="001647D2">
        <w:rPr>
          <w:rFonts w:ascii="Segoe UI" w:hAnsi="Segoe UI" w:cs="Segoe UI"/>
          <w:sz w:val="24"/>
          <w:szCs w:val="24"/>
        </w:rPr>
        <w:t xml:space="preserve"> </w:t>
      </w:r>
    </w:p>
    <w:p w:rsidRPr="001647D2" w:rsidR="00417B6E" w:rsidP="003B68C2" w:rsidRDefault="00417B6E" w14:paraId="20329311" w14:textId="45E72D83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LinkedIn:</w:t>
      </w:r>
      <w:r w:rsidRPr="00417B6E">
        <w:t xml:space="preserve"> </w:t>
      </w:r>
      <w:r w:rsidRPr="00417B6E">
        <w:rPr>
          <w:rFonts w:ascii="Segoe UI" w:hAnsi="Segoe UI" w:cs="Segoe UI"/>
          <w:sz w:val="24"/>
          <w:szCs w:val="24"/>
        </w:rPr>
        <w:t>https://www.linkedin.com/in/</w:t>
      </w:r>
      <w:r w:rsidR="00331ACB">
        <w:rPr>
          <w:rFonts w:ascii="Segoe UI" w:hAnsi="Segoe UI" w:cs="Segoe UI"/>
          <w:sz w:val="24"/>
          <w:szCs w:val="24"/>
        </w:rPr>
        <w:t>sankarshan-kar-a6bb97269</w:t>
      </w:r>
    </w:p>
    <w:p w:rsidRPr="001647D2" w:rsidR="003B68C2" w:rsidP="003B68C2" w:rsidRDefault="003B68C2" w14:paraId="06FF6884" w14:textId="777777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:rsidRPr="001647D2" w:rsidR="003B68C2" w:rsidP="003B68C2" w:rsidRDefault="00D32F88" w14:paraId="0F595557" w14:textId="775D39D7" w14:noSpellErr="1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 w:rsidR="003B68C2">
        <w:rPr>
          <w:rFonts w:ascii="Segoe UI" w:hAnsi="Segoe UI" w:cs="Segoe UI"/>
          <w:sz w:val="24"/>
          <w:szCs w:val="24"/>
          <w:lang w:val="en-US"/>
        </w:rPr>
        <w:t>Looking forward to</w:t>
      </w:r>
      <w:r w:rsidRPr="00D32F88" w:rsidR="00D32F88">
        <w:rPr>
          <w:rFonts w:ascii="Segoe UI" w:hAnsi="Segoe UI" w:cs="Segoe UI"/>
          <w:sz w:val="24"/>
          <w:szCs w:val="24"/>
        </w:rPr>
        <w:t xml:space="preserve"> </w:t>
      </w:r>
      <w:r w:rsidRPr="00D32F88" w:rsidR="00FC441C">
        <w:rPr>
          <w:rFonts w:ascii="Segoe UI" w:hAnsi="Segoe UI" w:cs="Segoe UI"/>
          <w:sz w:val="24"/>
          <w:szCs w:val="24"/>
        </w:rPr>
        <w:t>contributing</w:t>
      </w:r>
      <w:r w:rsidRPr="00D32F88" w:rsidR="00D32F88">
        <w:rPr>
          <w:rFonts w:ascii="Segoe UI" w:hAnsi="Segoe UI" w:cs="Segoe UI"/>
          <w:sz w:val="24"/>
          <w:szCs w:val="24"/>
        </w:rPr>
        <w:t xml:space="preserve"> to projects and help the organization succeed by utilizing my skills and dedication. Eager to support team efforts and </w:t>
      </w:r>
      <w:r w:rsidR="00D32F88">
        <w:rPr>
          <w:rFonts w:ascii="Segoe UI" w:hAnsi="Segoe UI" w:cs="Segoe UI"/>
          <w:sz w:val="24"/>
          <w:szCs w:val="24"/>
        </w:rPr>
        <w:t>grow within the company</w:t>
      </w:r>
      <w:r w:rsidRPr="00D32F88" w:rsidR="00D32F88">
        <w:rPr>
          <w:rFonts w:ascii="Segoe UI" w:hAnsi="Segoe UI" w:cs="Segoe UI"/>
          <w:sz w:val="24"/>
          <w:szCs w:val="24"/>
        </w:rPr>
        <w:t>.</w:t>
      </w:r>
    </w:p>
    <w:p w:rsidRPr="00286B96" w:rsidR="00182BA2" w:rsidP="00286B96" w:rsidRDefault="003B68C2" w14:paraId="469D8AD6" w14:textId="28C72EE6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 EXPERIENCE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:rsidR="00FC441C" w:rsidP="00182BA2" w:rsidRDefault="00FC441C" w14:paraId="6525B36B" w14:textId="77777777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:rsidRPr="001647D2" w:rsidR="003B68C2" w:rsidP="00182BA2" w:rsidRDefault="00D32F88" w14:paraId="373EAEB1" w14:textId="7260EAE8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Programmer Analyst Trainee</w:t>
      </w:r>
      <w:r w:rsidRPr="001647D2" w:rsidR="003B68C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647D2" w:rsidR="003B68C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Oct</w:t>
      </w:r>
      <w:r w:rsidR="00CB15F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 w:rsidRPr="001647D2" w:rsidR="003B68C2">
        <w:rPr>
          <w:rFonts w:ascii="Segoe UI" w:hAnsi="Segoe UI" w:cs="Segoe UI"/>
          <w:b/>
          <w:bCs/>
          <w:sz w:val="24"/>
          <w:szCs w:val="24"/>
          <w:lang w:val="en-US"/>
        </w:rPr>
        <w:t>202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4</w:t>
      </w:r>
      <w:r w:rsidRPr="001647D2" w:rsidR="003B68C2">
        <w:rPr>
          <w:rFonts w:ascii="Segoe UI" w:hAnsi="Segoe UI" w:cs="Segoe UI"/>
          <w:b/>
          <w:bCs/>
          <w:sz w:val="24"/>
          <w:szCs w:val="24"/>
          <w:lang w:val="en-US"/>
        </w:rPr>
        <w:t xml:space="preserve"> – </w:t>
      </w:r>
      <w:r w:rsidRPr="001647D2" w:rsidR="003B68C2">
        <w:rPr>
          <w:rFonts w:ascii="Segoe UI" w:hAnsi="Segoe UI" w:cs="Segoe UI"/>
          <w:b/>
          <w:bCs/>
          <w:sz w:val="24"/>
          <w:szCs w:val="24"/>
        </w:rPr>
        <w:t>Present</w:t>
      </w:r>
    </w:p>
    <w:p w:rsidR="003B68C2" w:rsidP="003B68C2" w:rsidRDefault="003B68C2" w14:paraId="7AC0A07A" w14:textId="4265823B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 </w:t>
      </w:r>
      <w:r w:rsidR="00FF424D">
        <w:rPr>
          <w:rFonts w:ascii="Segoe UI" w:hAnsi="Segoe UI" w:cs="Segoe UI"/>
          <w:sz w:val="24"/>
          <w:szCs w:val="24"/>
          <w:lang w:val="en-US"/>
        </w:rPr>
        <w:t>in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FF424D">
        <w:rPr>
          <w:rFonts w:ascii="Segoe UI" w:hAnsi="Segoe UI" w:cs="Segoe UI"/>
          <w:sz w:val="24"/>
          <w:szCs w:val="24"/>
          <w:lang w:val="en-US"/>
        </w:rPr>
        <w:t>Cyber Security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 where I’m lear</w:t>
      </w:r>
      <w:r w:rsidR="000E1EAB">
        <w:rPr>
          <w:rFonts w:ascii="Segoe UI" w:hAnsi="Segoe UI" w:cs="Segoe UI"/>
          <w:sz w:val="24"/>
          <w:szCs w:val="24"/>
          <w:lang w:val="en-US"/>
        </w:rPr>
        <w:t xml:space="preserve">ning Java, </w:t>
      </w:r>
      <w:r w:rsidR="00FC441C">
        <w:rPr>
          <w:rFonts w:ascii="Segoe UI" w:hAnsi="Segoe UI" w:cs="Segoe UI"/>
          <w:sz w:val="24"/>
          <w:szCs w:val="24"/>
          <w:lang w:val="en-US"/>
        </w:rPr>
        <w:t xml:space="preserve">Python, </w:t>
      </w:r>
      <w:r w:rsidRPr="001647D2" w:rsidR="00FC441C">
        <w:rPr>
          <w:rFonts w:ascii="Segoe UI" w:hAnsi="Segoe UI" w:cs="Segoe UI"/>
          <w:sz w:val="24"/>
          <w:szCs w:val="24"/>
          <w:lang w:val="en-US"/>
        </w:rPr>
        <w:t>programming</w:t>
      </w:r>
      <w:r w:rsidR="00FF424D">
        <w:rPr>
          <w:rFonts w:ascii="Segoe UI" w:hAnsi="Segoe UI" w:cs="Segoe UI"/>
          <w:sz w:val="24"/>
          <w:szCs w:val="24"/>
          <w:lang w:val="en-US"/>
        </w:rPr>
        <w:t>,</w:t>
      </w:r>
      <w:r w:rsidR="00FC441C">
        <w:rPr>
          <w:rFonts w:ascii="Segoe UI" w:hAnsi="Segoe UI" w:cs="Segoe UI"/>
          <w:sz w:val="24"/>
          <w:szCs w:val="24"/>
          <w:lang w:val="en-US"/>
        </w:rPr>
        <w:t xml:space="preserve"> Integrated Threat Management</w:t>
      </w:r>
      <w:r w:rsidR="00FF424D">
        <w:rPr>
          <w:rFonts w:ascii="Segoe UI" w:hAnsi="Segoe UI" w:cs="Segoe UI"/>
          <w:sz w:val="24"/>
          <w:szCs w:val="24"/>
          <w:lang w:val="en-US"/>
        </w:rPr>
        <w:t xml:space="preserve"> (I</w:t>
      </w:r>
      <w:r w:rsidR="00FC441C">
        <w:rPr>
          <w:rFonts w:ascii="Segoe UI" w:hAnsi="Segoe UI" w:cs="Segoe UI"/>
          <w:sz w:val="24"/>
          <w:szCs w:val="24"/>
          <w:lang w:val="en-US"/>
        </w:rPr>
        <w:t>T</w:t>
      </w:r>
      <w:r w:rsidR="00FF424D">
        <w:rPr>
          <w:rFonts w:ascii="Segoe UI" w:hAnsi="Segoe UI" w:cs="Segoe UI"/>
          <w:sz w:val="24"/>
          <w:szCs w:val="24"/>
          <w:lang w:val="en-US"/>
        </w:rPr>
        <w:t>M)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courses, gaining strong core and technica</w:t>
      </w:r>
      <w:r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>
        <w:rPr>
          <w:rFonts w:ascii="Segoe UI" w:hAnsi="Segoe UI" w:cs="Segoe UI"/>
          <w:sz w:val="24"/>
          <w:szCs w:val="24"/>
          <w:lang w:val="en-US"/>
        </w:rPr>
        <w:t>s.</w:t>
      </w:r>
    </w:p>
    <w:p w:rsidRPr="001647D2" w:rsidR="003B68C2" w:rsidP="003B68C2" w:rsidRDefault="003B68C2" w14:paraId="4AD962E7" w14:textId="77777777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:rsidRPr="001647D2" w:rsidR="003B68C2" w:rsidP="003B68C2" w:rsidRDefault="003B68C2" w14:paraId="10B4180E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:rsidRPr="001647D2" w:rsidR="003B68C2" w:rsidP="003B68C2" w:rsidRDefault="003F580B" w14:paraId="680B8648" w14:textId="1E578157">
      <w:pPr>
        <w:numPr>
          <w:ilvl w:val="0"/>
          <w:numId w:val="1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Kalinga Institute of Industrial Technology (KIIT), Bhubaneswar</w:t>
      </w:r>
      <w:r w:rsidRPr="001647D2" w:rsidR="003B68C2">
        <w:rPr>
          <w:rFonts w:ascii="Segoe UI" w:hAnsi="Segoe UI" w:cs="Segoe UI"/>
          <w:b/>
          <w:bCs/>
          <w:sz w:val="24"/>
          <w:szCs w:val="24"/>
        </w:rPr>
        <w:t>.</w:t>
      </w:r>
    </w:p>
    <w:p w:rsidRPr="001647D2" w:rsidR="003B68C2" w:rsidP="00E84A0C" w:rsidRDefault="003B68C2" w14:paraId="1D2B7703" w14:textId="7E1C4A12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B</w:t>
      </w:r>
      <w:r w:rsidR="00E84A0C">
        <w:rPr>
          <w:rFonts w:ascii="Segoe UI" w:hAnsi="Segoe UI" w:cs="Segoe UI"/>
          <w:sz w:val="24"/>
          <w:szCs w:val="24"/>
        </w:rPr>
        <w:t>.Tech</w:t>
      </w:r>
      <w:r w:rsidRPr="001647D2">
        <w:rPr>
          <w:rFonts w:ascii="Segoe UI" w:hAnsi="Segoe UI" w:cs="Segoe UI"/>
          <w:sz w:val="24"/>
          <w:szCs w:val="24"/>
        </w:rPr>
        <w:t xml:space="preserve">, </w:t>
      </w:r>
      <w:r w:rsidR="00E84A0C">
        <w:rPr>
          <w:rFonts w:ascii="Segoe UI" w:hAnsi="Segoe UI" w:cs="Segoe UI"/>
          <w:sz w:val="24"/>
          <w:szCs w:val="24"/>
        </w:rPr>
        <w:t>Computer Science and E</w:t>
      </w:r>
      <w:r w:rsidR="004055C9">
        <w:rPr>
          <w:rFonts w:ascii="Segoe UI" w:hAnsi="Segoe UI" w:cs="Segoe UI"/>
          <w:sz w:val="24"/>
          <w:szCs w:val="24"/>
        </w:rPr>
        <w:t>n</w:t>
      </w:r>
      <w:r w:rsidR="00E84A0C">
        <w:rPr>
          <w:rFonts w:ascii="Segoe UI" w:hAnsi="Segoe UI" w:cs="Segoe UI"/>
          <w:sz w:val="24"/>
          <w:szCs w:val="24"/>
        </w:rPr>
        <w:t>gineering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3F580B">
        <w:rPr>
          <w:rFonts w:ascii="Segoe UI" w:hAnsi="Segoe UI" w:cs="Segoe UI"/>
          <w:sz w:val="24"/>
          <w:szCs w:val="24"/>
        </w:rPr>
        <w:t>Sept</w:t>
      </w:r>
      <w:r w:rsidRPr="001647D2">
        <w:rPr>
          <w:rFonts w:ascii="Segoe UI" w:hAnsi="Segoe UI" w:cs="Segoe UI"/>
          <w:sz w:val="24"/>
          <w:szCs w:val="24"/>
        </w:rPr>
        <w:t xml:space="preserve"> 20</w:t>
      </w:r>
      <w:r w:rsidR="00E84A0C">
        <w:rPr>
          <w:rFonts w:ascii="Segoe UI" w:hAnsi="Segoe UI" w:cs="Segoe UI"/>
          <w:sz w:val="24"/>
          <w:szCs w:val="24"/>
        </w:rPr>
        <w:t>20</w:t>
      </w:r>
      <w:r w:rsidRPr="001647D2">
        <w:rPr>
          <w:rFonts w:ascii="Segoe UI" w:hAnsi="Segoe UI" w:cs="Segoe UI"/>
          <w:sz w:val="24"/>
          <w:szCs w:val="24"/>
        </w:rPr>
        <w:t xml:space="preserve"> –</w:t>
      </w:r>
      <w:r w:rsidR="003F580B">
        <w:rPr>
          <w:rFonts w:ascii="Segoe UI" w:hAnsi="Segoe UI" w:cs="Segoe UI"/>
          <w:sz w:val="24"/>
          <w:szCs w:val="24"/>
        </w:rPr>
        <w:t xml:space="preserve">Sept </w:t>
      </w:r>
      <w:r w:rsidRPr="001647D2">
        <w:rPr>
          <w:rFonts w:ascii="Segoe UI" w:hAnsi="Segoe UI" w:cs="Segoe UI"/>
          <w:sz w:val="24"/>
          <w:szCs w:val="24"/>
        </w:rPr>
        <w:t>202</w:t>
      </w:r>
      <w:r w:rsidR="00E84A0C">
        <w:rPr>
          <w:rFonts w:ascii="Segoe UI" w:hAnsi="Segoe UI" w:cs="Segoe UI"/>
          <w:sz w:val="24"/>
          <w:szCs w:val="24"/>
        </w:rPr>
        <w:t>4</w:t>
      </w:r>
      <w:r w:rsidRPr="001647D2">
        <w:rPr>
          <w:rFonts w:ascii="Segoe UI" w:hAnsi="Segoe UI" w:cs="Segoe UI"/>
          <w:sz w:val="24"/>
          <w:szCs w:val="24"/>
        </w:rPr>
        <w:t xml:space="preserve"> | CGPA – </w:t>
      </w:r>
      <w:r w:rsidR="003F580B">
        <w:rPr>
          <w:rFonts w:ascii="Segoe UI" w:hAnsi="Segoe UI" w:cs="Segoe UI"/>
          <w:sz w:val="24"/>
          <w:szCs w:val="24"/>
        </w:rPr>
        <w:t>7.87</w:t>
      </w:r>
    </w:p>
    <w:p w:rsidRPr="001647D2" w:rsidR="003B68C2" w:rsidP="003B68C2" w:rsidRDefault="003F580B" w14:paraId="2781756C" w14:textId="2E4C4635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Delhi Public School, Ruby Park, Kolkata</w:t>
      </w:r>
      <w:r w:rsidR="009A58B2">
        <w:rPr>
          <w:rFonts w:ascii="Segoe UI" w:hAnsi="Segoe UI" w:cs="Segoe UI"/>
          <w:b/>
          <w:bCs/>
          <w:sz w:val="24"/>
          <w:szCs w:val="24"/>
        </w:rPr>
        <w:t>.</w:t>
      </w:r>
    </w:p>
    <w:p w:rsidRPr="001647D2" w:rsidR="003B68C2" w:rsidP="003F580B" w:rsidRDefault="003F580B" w14:paraId="2C828714" w14:textId="114ECC79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12</w:t>
      </w:r>
      <w:r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Pr="001647D2" w:rsidR="003B68C2">
        <w:rPr>
          <w:rFonts w:ascii="Segoe UI" w:hAnsi="Segoe UI" w:cs="Segoe UI"/>
          <w:sz w:val="24"/>
          <w:szCs w:val="24"/>
        </w:rPr>
        <w:t>| 20</w:t>
      </w:r>
      <w:r>
        <w:rPr>
          <w:rFonts w:ascii="Segoe UI" w:hAnsi="Segoe UI" w:cs="Segoe UI"/>
          <w:sz w:val="24"/>
          <w:szCs w:val="24"/>
        </w:rPr>
        <w:t>20</w:t>
      </w:r>
      <w:r w:rsidRPr="001647D2" w:rsidR="003B68C2">
        <w:rPr>
          <w:rFonts w:ascii="Segoe UI" w:hAnsi="Segoe UI" w:cs="Segoe UI"/>
          <w:sz w:val="24"/>
          <w:szCs w:val="24"/>
        </w:rPr>
        <w:t xml:space="preserve"> | </w:t>
      </w:r>
      <w:r>
        <w:rPr>
          <w:rFonts w:ascii="Segoe UI" w:hAnsi="Segoe UI" w:cs="Segoe UI"/>
          <w:sz w:val="24"/>
          <w:szCs w:val="24"/>
        </w:rPr>
        <w:t>77.1</w:t>
      </w:r>
      <w:r w:rsidR="00526186">
        <w:rPr>
          <w:rFonts w:ascii="Segoe UI" w:hAnsi="Segoe UI" w:cs="Segoe UI"/>
          <w:sz w:val="24"/>
          <w:szCs w:val="24"/>
        </w:rPr>
        <w:t>%</w:t>
      </w:r>
    </w:p>
    <w:p w:rsidRPr="001647D2" w:rsidR="003B68C2" w:rsidP="003B68C2" w:rsidRDefault="00E84A0C" w14:paraId="2684D1C0" w14:textId="55FBF1E9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 St Mathew’s Public School, Vijayawada</w:t>
      </w:r>
      <w:r w:rsidRPr="001647D2" w:rsidR="003B68C2">
        <w:rPr>
          <w:rFonts w:ascii="Segoe UI" w:hAnsi="Segoe UI" w:cs="Segoe UI"/>
          <w:b/>
          <w:bCs/>
          <w:sz w:val="24"/>
          <w:szCs w:val="24"/>
        </w:rPr>
        <w:t>.</w:t>
      </w:r>
    </w:p>
    <w:p w:rsidR="003B68C2" w:rsidP="00E84A0C" w:rsidRDefault="00E84A0C" w14:paraId="506F712A" w14:textId="30C9A009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  <w:vertAlign w:val="superscript"/>
        </w:rPr>
        <w:t>th</w:t>
      </w:r>
      <w:r w:rsidRPr="001647D2" w:rsidR="003B68C2">
        <w:rPr>
          <w:rFonts w:ascii="Segoe UI" w:hAnsi="Segoe UI" w:cs="Segoe UI"/>
          <w:sz w:val="24"/>
          <w:szCs w:val="24"/>
        </w:rPr>
        <w:t xml:space="preserve"> </w:t>
      </w:r>
      <w:r w:rsidRPr="001647D2" w:rsidR="009A58B2">
        <w:rPr>
          <w:rFonts w:ascii="Segoe UI" w:hAnsi="Segoe UI" w:cs="Segoe UI"/>
          <w:sz w:val="24"/>
          <w:szCs w:val="24"/>
        </w:rPr>
        <w:t>| 201</w:t>
      </w:r>
      <w:r>
        <w:rPr>
          <w:rFonts w:ascii="Segoe UI" w:hAnsi="Segoe UI" w:cs="Segoe UI"/>
          <w:sz w:val="24"/>
          <w:szCs w:val="24"/>
        </w:rPr>
        <w:t>8</w:t>
      </w:r>
      <w:r w:rsidRPr="001647D2" w:rsidR="003B68C2">
        <w:rPr>
          <w:rFonts w:ascii="Segoe UI" w:hAnsi="Segoe UI" w:cs="Segoe UI"/>
          <w:sz w:val="24"/>
          <w:szCs w:val="24"/>
        </w:rPr>
        <w:t xml:space="preserve"> |</w:t>
      </w:r>
      <w:r w:rsidR="003F580B">
        <w:rPr>
          <w:rFonts w:ascii="Segoe UI" w:hAnsi="Segoe UI" w:cs="Segoe UI"/>
          <w:sz w:val="24"/>
          <w:szCs w:val="24"/>
        </w:rPr>
        <w:t xml:space="preserve"> 90.2 </w:t>
      </w:r>
      <w:r>
        <w:rPr>
          <w:rFonts w:ascii="Segoe UI" w:hAnsi="Segoe UI" w:cs="Segoe UI"/>
          <w:sz w:val="24"/>
          <w:szCs w:val="24"/>
        </w:rPr>
        <w:t>%</w:t>
      </w:r>
      <w:r w:rsidRPr="001647D2" w:rsidR="003B68C2">
        <w:rPr>
          <w:rFonts w:ascii="Segoe UI" w:hAnsi="Segoe UI" w:cs="Segoe UI"/>
          <w:sz w:val="24"/>
          <w:szCs w:val="24"/>
        </w:rPr>
        <w:t>.</w:t>
      </w:r>
    </w:p>
    <w:p w:rsidRPr="001647D2" w:rsidR="003B68C2" w:rsidP="003B68C2" w:rsidRDefault="003B68C2" w14:paraId="5E553DDC" w14:textId="77777777">
      <w:pPr>
        <w:spacing w:line="16" w:lineRule="atLeast"/>
        <w:rPr>
          <w:rFonts w:ascii="Segoe UI" w:hAnsi="Segoe UI" w:cs="Segoe UI"/>
          <w:sz w:val="24"/>
          <w:szCs w:val="24"/>
        </w:rPr>
      </w:pPr>
    </w:p>
    <w:p w:rsidRPr="001647D2" w:rsidR="003B68C2" w:rsidP="003B68C2" w:rsidRDefault="003B68C2" w14:paraId="07330674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:rsidRPr="005439FC" w:rsidR="003B68C2" w:rsidP="003B68C2" w:rsidRDefault="003B68C2" w14:paraId="3962EDEC" w14:textId="37D0AD2F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Programming skills known:  </w:t>
      </w:r>
      <w:r w:rsidR="006A6FBB">
        <w:rPr>
          <w:rFonts w:ascii="Segoe UI" w:hAnsi="Segoe UI" w:cs="Segoe UI"/>
          <w:sz w:val="24"/>
          <w:szCs w:val="24"/>
          <w:lang w:val="en-US"/>
        </w:rPr>
        <w:t xml:space="preserve">C, C++, </w:t>
      </w:r>
      <w:r w:rsidR="00FE17BE">
        <w:rPr>
          <w:rFonts w:ascii="Segoe UI" w:hAnsi="Segoe UI" w:cs="Segoe UI"/>
          <w:sz w:val="24"/>
          <w:szCs w:val="24"/>
          <w:lang w:val="en-US"/>
        </w:rPr>
        <w:t>Python,</w:t>
      </w:r>
      <w:r w:rsidR="002108C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SQL, </w:t>
      </w:r>
      <w:r w:rsidRPr="001647D2" w:rsidR="002108CC">
        <w:rPr>
          <w:rFonts w:ascii="Segoe UI" w:hAnsi="Segoe UI" w:cs="Segoe UI"/>
          <w:sz w:val="24"/>
          <w:szCs w:val="24"/>
          <w:lang w:val="en-US"/>
        </w:rPr>
        <w:t>JAVA</w:t>
      </w:r>
      <w:r w:rsidR="006A6FBB">
        <w:rPr>
          <w:rFonts w:ascii="Segoe UI" w:hAnsi="Segoe UI" w:cs="Segoe UI"/>
          <w:sz w:val="24"/>
          <w:szCs w:val="24"/>
          <w:lang w:val="en-US"/>
        </w:rPr>
        <w:t>, JavaScript, Go</w:t>
      </w:r>
      <w:r w:rsidRPr="001647D2" w:rsidR="002108CC">
        <w:rPr>
          <w:rFonts w:ascii="Segoe UI" w:hAnsi="Segoe UI" w:cs="Segoe UI"/>
          <w:sz w:val="24"/>
          <w:szCs w:val="24"/>
          <w:lang w:val="en-US"/>
        </w:rPr>
        <w:t>.</w:t>
      </w:r>
    </w:p>
    <w:p w:rsidRPr="00BA0AB2" w:rsidR="005439FC" w:rsidP="003B68C2" w:rsidRDefault="005439FC" w14:paraId="79BF9757" w14:textId="32A38245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Technology skills known: </w:t>
      </w:r>
      <w:r w:rsidR="006A6FBB">
        <w:rPr>
          <w:rFonts w:ascii="Segoe UI" w:hAnsi="Segoe UI" w:cs="Segoe UI"/>
          <w:sz w:val="24"/>
          <w:szCs w:val="24"/>
          <w:lang w:val="en-US"/>
        </w:rPr>
        <w:t>TensorFlow, Django, React.</w:t>
      </w:r>
    </w:p>
    <w:p w:rsidRPr="00BA0AB2" w:rsidR="003B68C2" w:rsidP="003B68C2" w:rsidRDefault="003B68C2" w14:paraId="234E590B" w14:textId="03F0072C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 xml:space="preserve">Adapting to </w:t>
      </w:r>
      <w:r w:rsidR="007B010A">
        <w:rPr>
          <w:rFonts w:ascii="Segoe UI" w:hAnsi="Segoe UI" w:cs="Segoe UI"/>
          <w:sz w:val="24"/>
          <w:szCs w:val="24"/>
          <w:lang w:val="en-US"/>
        </w:rPr>
        <w:t>new</w:t>
      </w:r>
      <w:r w:rsidRPr="00BA0AB2">
        <w:rPr>
          <w:rFonts w:ascii="Segoe UI" w:hAnsi="Segoe UI" w:cs="Segoe UI"/>
          <w:sz w:val="24"/>
          <w:szCs w:val="24"/>
          <w:lang w:val="en-US"/>
        </w:rPr>
        <w:t xml:space="preserve"> environment.</w:t>
      </w:r>
    </w:p>
    <w:p w:rsidRPr="00BA0AB2" w:rsidR="003B68C2" w:rsidP="003B68C2" w:rsidRDefault="003B68C2" w14:paraId="0FBABA77" w14:textId="2831E72D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learn new things.</w:t>
      </w:r>
    </w:p>
    <w:p w:rsidRPr="00AB71B5" w:rsidR="003B68C2" w:rsidP="00AB71B5" w:rsidRDefault="003B68C2" w14:paraId="77800D61" w14:textId="4677D63F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:rsidRPr="00D52826" w:rsidR="003B68C2" w:rsidP="003B68C2" w:rsidRDefault="003B68C2" w14:paraId="068E4C69" w14:textId="77777777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:rsidRPr="00BA0AB2" w:rsidR="00D52826" w:rsidP="00D52826" w:rsidRDefault="00D52826" w14:paraId="590E8507" w14:textId="77777777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:rsidR="005439FC" w:rsidP="003B68C2" w:rsidRDefault="005439FC" w14:paraId="66B5FFC2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:rsidRPr="00BA0AB2" w:rsidR="003B68C2" w:rsidP="003B68C2" w:rsidRDefault="003B68C2" w14:paraId="1C160986" w14:textId="34C78E9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PROJECT WORKS</w:t>
      </w:r>
    </w:p>
    <w:p w:rsidR="00286B96" w:rsidP="003B68C2" w:rsidRDefault="005439FC" w14:paraId="05693277" w14:textId="66984EF3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Identifying Different Types of Brain Tumours using Deep Neural Networks.</w:t>
      </w:r>
    </w:p>
    <w:p w:rsidR="005439FC" w:rsidP="00286B96" w:rsidRDefault="005439FC" w14:paraId="5057574F" w14:textId="63973DA1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Utilized big datasets of MRI data to train neural networks to a high accuracy.</w:t>
      </w:r>
    </w:p>
    <w:p w:rsidRPr="00286B96" w:rsidR="00286B96" w:rsidP="00286B96" w:rsidRDefault="005439FC" w14:paraId="5B17CEDF" w14:textId="59C3E736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Implemented multiple different types of </w:t>
      </w:r>
      <w:r w:rsidR="00F360C9">
        <w:rPr>
          <w:rFonts w:ascii="Segoe UI" w:hAnsi="Segoe UI" w:cs="Segoe UI"/>
          <w:sz w:val="24"/>
          <w:szCs w:val="24"/>
        </w:rPr>
        <w:t>Convolutional N</w:t>
      </w:r>
      <w:r>
        <w:rPr>
          <w:rFonts w:ascii="Segoe UI" w:hAnsi="Segoe UI" w:cs="Segoe UI"/>
          <w:sz w:val="24"/>
          <w:szCs w:val="24"/>
        </w:rPr>
        <w:t xml:space="preserve">eural </w:t>
      </w:r>
      <w:r w:rsidR="00F360C9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etworks</w:t>
      </w:r>
      <w:r w:rsidR="00F360C9">
        <w:rPr>
          <w:rFonts w:ascii="Segoe UI" w:hAnsi="Segoe UI" w:cs="Segoe UI"/>
          <w:sz w:val="24"/>
          <w:szCs w:val="24"/>
        </w:rPr>
        <w:t xml:space="preserve"> (CNNs)</w:t>
      </w:r>
      <w:r w:rsidR="005C1969">
        <w:rPr>
          <w:rFonts w:ascii="Segoe UI" w:hAnsi="Segoe UI" w:cs="Segoe UI"/>
          <w:sz w:val="24"/>
          <w:szCs w:val="24"/>
        </w:rPr>
        <w:t xml:space="preserve"> using </w:t>
      </w:r>
      <w:r w:rsidR="006A6FBB">
        <w:rPr>
          <w:rFonts w:ascii="Segoe UI" w:hAnsi="Segoe UI" w:cs="Segoe UI"/>
          <w:sz w:val="24"/>
          <w:szCs w:val="24"/>
        </w:rPr>
        <w:t>TensorFlow</w:t>
      </w:r>
      <w:r>
        <w:rPr>
          <w:rFonts w:ascii="Segoe UI" w:hAnsi="Segoe UI" w:cs="Segoe UI"/>
          <w:sz w:val="24"/>
          <w:szCs w:val="24"/>
        </w:rPr>
        <w:t xml:space="preserve"> to find out which model produces the most accurate results</w:t>
      </w:r>
      <w:r w:rsidR="005C1969">
        <w:rPr>
          <w:rFonts w:ascii="Segoe UI" w:hAnsi="Segoe UI" w:cs="Segoe UI"/>
          <w:sz w:val="24"/>
          <w:szCs w:val="24"/>
        </w:rPr>
        <w:t>.</w:t>
      </w:r>
    </w:p>
    <w:p w:rsidRPr="00091E4A" w:rsidR="00091E4A" w:rsidP="003B68C2" w:rsidRDefault="002D2751" w14:paraId="294B18AF" w14:textId="6AB63C22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LLM Text Detector.</w:t>
      </w:r>
    </w:p>
    <w:p w:rsidRPr="00286B96" w:rsidR="003B68C2" w:rsidP="00286B96" w:rsidRDefault="00AA55EF" w14:paraId="683029D2" w14:textId="7317F62B">
      <w:pPr>
        <w:pStyle w:val="ListParagraph"/>
        <w:numPr>
          <w:ilvl w:val="0"/>
          <w:numId w:val="9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Implemented a LLM Text Detector using the BERT model to differentiate LLM generated text or human written text.</w:t>
      </w:r>
    </w:p>
    <w:p w:rsidRPr="00286B96" w:rsidR="003B68C2" w:rsidP="00286B96" w:rsidRDefault="005C1969" w14:paraId="1AC15673" w14:textId="6EA75952">
      <w:pPr>
        <w:pStyle w:val="ListParagraph"/>
        <w:numPr>
          <w:ilvl w:val="0"/>
          <w:numId w:val="9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Used Django to create an API to easily access the model.</w:t>
      </w:r>
    </w:p>
    <w:p w:rsidRPr="00286B96" w:rsidR="00286B96" w:rsidP="00286B96" w:rsidRDefault="00286B96" w14:paraId="5380FF24" w14:textId="77777777">
      <w:pPr>
        <w:pStyle w:val="ListParagraph"/>
        <w:spacing w:line="16" w:lineRule="atLeast"/>
        <w:ind w:left="1080"/>
        <w:rPr>
          <w:rFonts w:ascii="Segoe UI" w:hAnsi="Segoe UI" w:cs="Segoe UI"/>
          <w:sz w:val="24"/>
          <w:szCs w:val="24"/>
        </w:rPr>
      </w:pPr>
    </w:p>
    <w:p w:rsidR="003B68C2" w:rsidP="003B68C2" w:rsidRDefault="003B68C2" w14:paraId="11A68EF1" w14:textId="77777777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:rsidRPr="00BA0AB2" w:rsidR="003B68C2" w:rsidP="003B68C2" w:rsidRDefault="003B68C2" w14:paraId="3DC674BD" w14:textId="5C5C7B86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>Englis</w:t>
      </w:r>
      <w:r>
        <w:rPr>
          <w:rFonts w:ascii="Segoe UI" w:hAnsi="Segoe UI" w:cs="Segoe UI"/>
          <w:sz w:val="24"/>
          <w:szCs w:val="24"/>
        </w:rPr>
        <w:t>h,</w:t>
      </w:r>
      <w:r w:rsidR="00177C7C">
        <w:rPr>
          <w:rFonts w:ascii="Segoe UI" w:hAnsi="Segoe UI" w:cs="Segoe UI"/>
          <w:sz w:val="24"/>
          <w:szCs w:val="24"/>
        </w:rPr>
        <w:t xml:space="preserve"> Bengali, Hindi</w:t>
      </w:r>
      <w:r w:rsidR="00CF63AA">
        <w:rPr>
          <w:rFonts w:ascii="Segoe UI" w:hAnsi="Segoe UI" w:cs="Segoe UI"/>
          <w:sz w:val="24"/>
          <w:szCs w:val="24"/>
        </w:rPr>
        <w:t>.</w:t>
      </w:r>
    </w:p>
    <w:p w:rsidRPr="00BA0AB2" w:rsidR="003B68C2" w:rsidP="003B68C2" w:rsidRDefault="003B68C2" w14:paraId="0179518D" w14:textId="1056F1DC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>:</w:t>
      </w:r>
      <w:r w:rsidRPr="00BA0AB2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Programming</w:t>
      </w:r>
      <w:r w:rsidRPr="00BA0AB2">
        <w:rPr>
          <w:rFonts w:ascii="Segoe UI" w:hAnsi="Segoe UI" w:cs="Segoe UI"/>
          <w:sz w:val="24"/>
          <w:szCs w:val="24"/>
        </w:rPr>
        <w:t xml:space="preserve">, </w:t>
      </w:r>
      <w:r w:rsidR="00FE17BE">
        <w:rPr>
          <w:rFonts w:ascii="Segoe UI" w:hAnsi="Segoe UI" w:cs="Segoe UI"/>
          <w:sz w:val="24"/>
          <w:szCs w:val="24"/>
        </w:rPr>
        <w:t>Machine Learning, Cyber Security</w:t>
      </w:r>
      <w:r w:rsidRPr="00BA0AB2">
        <w:rPr>
          <w:rFonts w:ascii="Segoe UI" w:hAnsi="Segoe UI" w:cs="Segoe UI"/>
          <w:sz w:val="24"/>
          <w:szCs w:val="24"/>
        </w:rPr>
        <w:t>.</w:t>
      </w:r>
    </w:p>
    <w:p w:rsidR="003B68C2" w:rsidP="003B68C2" w:rsidRDefault="003B68C2" w14:paraId="263A4E5D" w14:textId="4569D00E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A07959">
        <w:rPr>
          <w:rFonts w:ascii="Segoe UI" w:hAnsi="Segoe UI" w:cs="Segoe UI"/>
          <w:sz w:val="24"/>
          <w:szCs w:val="24"/>
        </w:rPr>
        <w:t>Video games, Football</w:t>
      </w:r>
      <w:r>
        <w:rPr>
          <w:rFonts w:ascii="Segoe UI" w:hAnsi="Segoe UI" w:cs="Segoe UI"/>
          <w:sz w:val="24"/>
          <w:szCs w:val="24"/>
        </w:rPr>
        <w:t>.</w:t>
      </w:r>
    </w:p>
    <w:p w:rsidRPr="00BA0AB2" w:rsidR="003B68C2" w:rsidP="003B68C2" w:rsidRDefault="003B68C2" w14:paraId="25DD0BD9" w14:textId="77777777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Pr="00BA0AB2" w:rsidR="003B68C2" w:rsidSect="00470003">
      <w:pgSz w:w="12240" w:h="15840" w:orient="portrait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FF22BDB"/>
    <w:multiLevelType w:val="hybridMultilevel"/>
    <w:tmpl w:val="5BDA4496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4B653865"/>
    <w:multiLevelType w:val="hybridMultilevel"/>
    <w:tmpl w:val="60AC28A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53F777C9"/>
    <w:multiLevelType w:val="hybridMultilevel"/>
    <w:tmpl w:val="5D32BB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25BAB"/>
    <w:multiLevelType w:val="hybridMultilevel"/>
    <w:tmpl w:val="9160888E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0" w15:restartNumberingAfterBreak="0">
    <w:nsid w:val="61B522A8"/>
    <w:multiLevelType w:val="hybridMultilevel"/>
    <w:tmpl w:val="6810A7EE"/>
    <w:lvl w:ilvl="0" w:tplc="40090001">
      <w:start w:val="1"/>
      <w:numFmt w:val="bullet"/>
      <w:lvlText w:val=""/>
      <w:lvlJc w:val="left"/>
      <w:pPr>
        <w:ind w:left="9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11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7261403C"/>
    <w:multiLevelType w:val="hybridMultilevel"/>
    <w:tmpl w:val="BDDC4884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92362207">
    <w:abstractNumId w:val="0"/>
  </w:num>
  <w:num w:numId="2" w16cid:durableId="1019504703">
    <w:abstractNumId w:val="7"/>
  </w:num>
  <w:num w:numId="3" w16cid:durableId="2053649300">
    <w:abstractNumId w:val="1"/>
  </w:num>
  <w:num w:numId="4" w16cid:durableId="130877078">
    <w:abstractNumId w:val="11"/>
  </w:num>
  <w:num w:numId="5" w16cid:durableId="1168861024">
    <w:abstractNumId w:val="9"/>
  </w:num>
  <w:num w:numId="6" w16cid:durableId="1276789183">
    <w:abstractNumId w:val="5"/>
  </w:num>
  <w:num w:numId="7" w16cid:durableId="546383310">
    <w:abstractNumId w:val="3"/>
  </w:num>
  <w:num w:numId="8" w16cid:durableId="1433821215">
    <w:abstractNumId w:val="4"/>
  </w:num>
  <w:num w:numId="9" w16cid:durableId="1887521058">
    <w:abstractNumId w:val="12"/>
  </w:num>
  <w:num w:numId="10" w16cid:durableId="379285800">
    <w:abstractNumId w:val="8"/>
  </w:num>
  <w:num w:numId="11" w16cid:durableId="1315068337">
    <w:abstractNumId w:val="2"/>
  </w:num>
  <w:num w:numId="12" w16cid:durableId="1255436263">
    <w:abstractNumId w:val="6"/>
  </w:num>
  <w:num w:numId="13" w16cid:durableId="110784852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91E4A"/>
    <w:rsid w:val="000B6089"/>
    <w:rsid w:val="000E1EAB"/>
    <w:rsid w:val="00177C7C"/>
    <w:rsid w:val="00182BA2"/>
    <w:rsid w:val="001D7521"/>
    <w:rsid w:val="00203F07"/>
    <w:rsid w:val="002108CC"/>
    <w:rsid w:val="00286B96"/>
    <w:rsid w:val="002B3F71"/>
    <w:rsid w:val="002B4C4C"/>
    <w:rsid w:val="002D2751"/>
    <w:rsid w:val="00305952"/>
    <w:rsid w:val="00331ACB"/>
    <w:rsid w:val="00344F16"/>
    <w:rsid w:val="00352F4A"/>
    <w:rsid w:val="003B68C2"/>
    <w:rsid w:val="003F580B"/>
    <w:rsid w:val="004055C9"/>
    <w:rsid w:val="00417B6E"/>
    <w:rsid w:val="00470003"/>
    <w:rsid w:val="004B3537"/>
    <w:rsid w:val="00512359"/>
    <w:rsid w:val="00512D76"/>
    <w:rsid w:val="00526186"/>
    <w:rsid w:val="00542638"/>
    <w:rsid w:val="005439FC"/>
    <w:rsid w:val="00583025"/>
    <w:rsid w:val="005C1969"/>
    <w:rsid w:val="005C389E"/>
    <w:rsid w:val="005F076C"/>
    <w:rsid w:val="006A6FBB"/>
    <w:rsid w:val="006B030F"/>
    <w:rsid w:val="00706093"/>
    <w:rsid w:val="0077107C"/>
    <w:rsid w:val="00790B61"/>
    <w:rsid w:val="007B010A"/>
    <w:rsid w:val="00906793"/>
    <w:rsid w:val="009A58B2"/>
    <w:rsid w:val="009C03E9"/>
    <w:rsid w:val="009D461B"/>
    <w:rsid w:val="00A07959"/>
    <w:rsid w:val="00A56EFF"/>
    <w:rsid w:val="00AA30AB"/>
    <w:rsid w:val="00AA55EF"/>
    <w:rsid w:val="00AB71B5"/>
    <w:rsid w:val="00C70132"/>
    <w:rsid w:val="00CB15F8"/>
    <w:rsid w:val="00CE42E3"/>
    <w:rsid w:val="00CF63AA"/>
    <w:rsid w:val="00D03734"/>
    <w:rsid w:val="00D32F88"/>
    <w:rsid w:val="00D52826"/>
    <w:rsid w:val="00DA37C6"/>
    <w:rsid w:val="00E260F9"/>
    <w:rsid w:val="00E50AC5"/>
    <w:rsid w:val="00E84A0C"/>
    <w:rsid w:val="00F32D91"/>
    <w:rsid w:val="00F360C9"/>
    <w:rsid w:val="00F73099"/>
    <w:rsid w:val="00FC2442"/>
    <w:rsid w:val="00FC441C"/>
    <w:rsid w:val="00FE110C"/>
    <w:rsid w:val="00FE17BE"/>
    <w:rsid w:val="00FF424D"/>
    <w:rsid w:val="5ADBA550"/>
    <w:rsid w:val="66FDBF90"/>
    <w:rsid w:val="6BB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8C2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Hakari, Shivaraj (Contractor)</dc:creator>
  <keywords/>
  <dc:description/>
  <lastModifiedBy>Amareswarapu, Mohana Sangeetha (Contractor)</lastModifiedBy>
  <revision>17</revision>
  <dcterms:created xsi:type="dcterms:W3CDTF">2024-12-18T09:41:00.0000000Z</dcterms:created>
  <dcterms:modified xsi:type="dcterms:W3CDTF">2025-05-12T04:13:54.5600437Z</dcterms:modified>
</coreProperties>
</file>